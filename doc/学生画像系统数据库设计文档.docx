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jc w:val="center"/>
        <w:textAlignment w:val="auto"/>
        <w:rPr>
          <w:rFonts w:hint="default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学生画像系统数据库设计文档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文档创建时间：2019年12月1日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文档修改时间：2019年12月3日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数据库技术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数据库设计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手机号码登录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角色表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0：正常，-1：异常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角色表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rolename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permition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登录日志表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loger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logtime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登录时间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logip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userinfo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0：女，1：男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个人简介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包括兴趣爱好等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school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schoolname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学校代码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logo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学校logo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图片地址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专业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majname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专业名称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Arial" w:hAnsi="Arial" w:eastAsia="宋体" w:cs="Arial"/>
                <w:color w:val="333333"/>
                <w:kern w:val="2"/>
                <w:sz w:val="21"/>
                <w:szCs w:val="21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学校专业关联</w:t>
      </w:r>
      <w:r>
        <w:rPr>
          <w:rFonts w:hint="eastAsia"/>
          <w:sz w:val="21"/>
          <w:szCs w:val="21"/>
        </w:rPr>
        <w:t xml:space="preserve">表 </w:t>
      </w:r>
      <w:r>
        <w:rPr>
          <w:rFonts w:hint="eastAsia"/>
          <w:sz w:val="21"/>
          <w:szCs w:val="21"/>
          <w:lang w:val="en-US" w:eastAsia="zh-CN"/>
        </w:rPr>
        <w:t>schoolmajor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schid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majid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专业id</w:t>
            </w:r>
          </w:p>
        </w:tc>
        <w:tc>
          <w:tcPr>
            <w:tcW w:w="2131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专业id，外键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学生基础信息表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studentinfo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学号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smid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学校专业关联</w:t>
            </w:r>
            <w:r>
              <w:rPr>
                <w:rFonts w:hint="eastAsia"/>
                <w:sz w:val="21"/>
                <w:szCs w:val="21"/>
              </w:rPr>
              <w:t>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学校专业表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教师基础信息表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teacherinfo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学工号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schid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学校id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学校id，外键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总结表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summary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538"/>
        <w:gridCol w:w="1162"/>
        <w:gridCol w:w="3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538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53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538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用户id，发布说说的人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116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3415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1162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341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hide</w:t>
            </w:r>
          </w:p>
        </w:tc>
        <w:tc>
          <w:tcPr>
            <w:tcW w:w="253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是否开放评论</w:t>
            </w:r>
          </w:p>
        </w:tc>
        <w:tc>
          <w:tcPr>
            <w:tcW w:w="1162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3415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0：本学校开放1：全部开放，-1否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评论表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feedback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sumid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用户id，评论人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标签表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lebel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用户表id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外键 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时间类型</w:t>
            </w:r>
          </w:p>
        </w:tc>
        <w:tc>
          <w:tcPr>
            <w:tcW w:w="2131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lebellist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生成的标签列表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字符类型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21"/>
                <w:szCs w:val="21"/>
                <w:shd w:val="clear" w:color="auto" w:fill="FFFFFF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286" w:bottom="729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207C"/>
    <w:multiLevelType w:val="singleLevel"/>
    <w:tmpl w:val="75C420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73CA77E"/>
    <w:multiLevelType w:val="singleLevel"/>
    <w:tmpl w:val="773CA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B5D4D"/>
    <w:rsid w:val="031D7A4C"/>
    <w:rsid w:val="036945B3"/>
    <w:rsid w:val="07083278"/>
    <w:rsid w:val="072C68D0"/>
    <w:rsid w:val="0BCA4714"/>
    <w:rsid w:val="0C2649DA"/>
    <w:rsid w:val="0C886D82"/>
    <w:rsid w:val="0CBF553F"/>
    <w:rsid w:val="0CFA6C5F"/>
    <w:rsid w:val="0E48609F"/>
    <w:rsid w:val="112C0BC9"/>
    <w:rsid w:val="112F56ED"/>
    <w:rsid w:val="119446F8"/>
    <w:rsid w:val="12C97FC5"/>
    <w:rsid w:val="12CF2F61"/>
    <w:rsid w:val="13183368"/>
    <w:rsid w:val="14083EAA"/>
    <w:rsid w:val="14F46099"/>
    <w:rsid w:val="155C6D7C"/>
    <w:rsid w:val="15AC26CB"/>
    <w:rsid w:val="160357FD"/>
    <w:rsid w:val="16B000FC"/>
    <w:rsid w:val="16B85AF0"/>
    <w:rsid w:val="16B86977"/>
    <w:rsid w:val="16E253E5"/>
    <w:rsid w:val="17486D40"/>
    <w:rsid w:val="18ED769E"/>
    <w:rsid w:val="19C27E53"/>
    <w:rsid w:val="1B094FAB"/>
    <w:rsid w:val="1BAD272B"/>
    <w:rsid w:val="1D3631C5"/>
    <w:rsid w:val="1DA61AB3"/>
    <w:rsid w:val="202F5CBF"/>
    <w:rsid w:val="20590ADE"/>
    <w:rsid w:val="20CA4942"/>
    <w:rsid w:val="210B5178"/>
    <w:rsid w:val="21212FAA"/>
    <w:rsid w:val="22E20B81"/>
    <w:rsid w:val="276C2895"/>
    <w:rsid w:val="281023CE"/>
    <w:rsid w:val="29BD644E"/>
    <w:rsid w:val="2C1469B1"/>
    <w:rsid w:val="2CE75435"/>
    <w:rsid w:val="2E357CA0"/>
    <w:rsid w:val="30486A82"/>
    <w:rsid w:val="306B1607"/>
    <w:rsid w:val="308711F8"/>
    <w:rsid w:val="323F196C"/>
    <w:rsid w:val="33A320E5"/>
    <w:rsid w:val="34ED09EE"/>
    <w:rsid w:val="361B0D36"/>
    <w:rsid w:val="38977153"/>
    <w:rsid w:val="3B3D4213"/>
    <w:rsid w:val="3B5B4D7B"/>
    <w:rsid w:val="3D801DF4"/>
    <w:rsid w:val="3DB66769"/>
    <w:rsid w:val="3DB95105"/>
    <w:rsid w:val="3ED07595"/>
    <w:rsid w:val="3F1F053E"/>
    <w:rsid w:val="40073EC0"/>
    <w:rsid w:val="40651F69"/>
    <w:rsid w:val="411E1D1B"/>
    <w:rsid w:val="41595E72"/>
    <w:rsid w:val="417D3D83"/>
    <w:rsid w:val="421C5080"/>
    <w:rsid w:val="42F96C72"/>
    <w:rsid w:val="432B6349"/>
    <w:rsid w:val="443D474F"/>
    <w:rsid w:val="45414250"/>
    <w:rsid w:val="461C7ED5"/>
    <w:rsid w:val="46B471C6"/>
    <w:rsid w:val="47386331"/>
    <w:rsid w:val="47626B08"/>
    <w:rsid w:val="48231F9F"/>
    <w:rsid w:val="496E0DD5"/>
    <w:rsid w:val="497B37FA"/>
    <w:rsid w:val="497F249B"/>
    <w:rsid w:val="4C851120"/>
    <w:rsid w:val="4D3935D4"/>
    <w:rsid w:val="4D4E56D5"/>
    <w:rsid w:val="4E244778"/>
    <w:rsid w:val="501B6EAF"/>
    <w:rsid w:val="50576184"/>
    <w:rsid w:val="50945F68"/>
    <w:rsid w:val="50A73DAF"/>
    <w:rsid w:val="51024F37"/>
    <w:rsid w:val="51794BB7"/>
    <w:rsid w:val="53D65490"/>
    <w:rsid w:val="53DD02D5"/>
    <w:rsid w:val="54E01E5B"/>
    <w:rsid w:val="558156A7"/>
    <w:rsid w:val="5813386D"/>
    <w:rsid w:val="5830153E"/>
    <w:rsid w:val="5D482559"/>
    <w:rsid w:val="5F9D6874"/>
    <w:rsid w:val="60120977"/>
    <w:rsid w:val="60583FC0"/>
    <w:rsid w:val="60ED03EC"/>
    <w:rsid w:val="62ED2260"/>
    <w:rsid w:val="641B1132"/>
    <w:rsid w:val="64634C57"/>
    <w:rsid w:val="64AD10D3"/>
    <w:rsid w:val="65A31021"/>
    <w:rsid w:val="660536F0"/>
    <w:rsid w:val="665C1369"/>
    <w:rsid w:val="666C685A"/>
    <w:rsid w:val="680D5DEC"/>
    <w:rsid w:val="68482447"/>
    <w:rsid w:val="68A87A53"/>
    <w:rsid w:val="6B004B10"/>
    <w:rsid w:val="6D2C2C80"/>
    <w:rsid w:val="6D77784D"/>
    <w:rsid w:val="6EEA2FC8"/>
    <w:rsid w:val="6F3610A9"/>
    <w:rsid w:val="6F4B39FE"/>
    <w:rsid w:val="6F983055"/>
    <w:rsid w:val="701C541C"/>
    <w:rsid w:val="72427319"/>
    <w:rsid w:val="7544450F"/>
    <w:rsid w:val="75F55C40"/>
    <w:rsid w:val="77066AE9"/>
    <w:rsid w:val="78D717FF"/>
    <w:rsid w:val="7AEC6DF2"/>
    <w:rsid w:val="7C5204DC"/>
    <w:rsid w:val="7E0865EE"/>
    <w:rsid w:val="7E5760B5"/>
    <w:rsid w:val="7F907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2019-12-03T10:38:38Z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